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1B" w:rsidRPr="00C05A9A" w:rsidRDefault="00381B1B" w:rsidP="00381B1B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Vzorové riešenie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</w:t>
      </w:r>
      <w:bookmarkStart w:id="0" w:name="_GoBack"/>
      <w:bookmarkEnd w:id="0"/>
      <w:r w:rsidRPr="00381B1B">
        <w:rPr>
          <w:rFonts w:ascii="Times New Roman" w:hAnsi="Times New Roman"/>
          <w:sz w:val="24"/>
          <w:lang w:val="sk-SK"/>
        </w:rPr>
        <w:t xml:space="preserve">ostupnosti vyskytne postupnosť </w:t>
      </w:r>
      <w:r w:rsidRPr="00381B1B">
        <w:rPr>
          <w:rFonts w:ascii="Times New Roman" w:hAnsi="Times New Roman"/>
          <w:b/>
          <w:sz w:val="24"/>
          <w:highlight w:val="yellow"/>
          <w:lang w:val="sk-SK"/>
        </w:rPr>
        <w:t>10101</w:t>
      </w:r>
      <w:r w:rsidRPr="00381B1B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prekrývať, v tomto prípade 1010101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</w:t>
      </w:r>
      <w:ins w:id="1" w:author="JH" w:date="2022-10-18T10:50:00Z">
        <w:r w:rsidR="001679F6">
          <w:rPr>
            <w:rFonts w:ascii="Times New Roman" w:hAnsi="Times New Roman"/>
            <w:sz w:val="24"/>
            <w:lang w:val="sk-SK"/>
          </w:rPr>
          <w:t>.</w:t>
        </w:r>
      </w:ins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:rsidR="00381B1B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8C2F75" w:rsidRDefault="008C2F75" w:rsidP="00381B1B">
      <w:pPr>
        <w:pStyle w:val="Obyajntext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Upozornenie </w:t>
      </w:r>
      <w:r w:rsidR="00785ADF">
        <w:rPr>
          <w:rFonts w:ascii="Times New Roman" w:hAnsi="Times New Roman"/>
          <w:i/>
          <w:sz w:val="24"/>
          <w:highlight w:val="yellow"/>
          <w:lang w:val="sk-SK"/>
        </w:rPr>
        <w:t>toto je príklad pre 5 číselnú postupnosť, vy máte 6 číselnú postupnosť.</w:t>
      </w:r>
    </w:p>
    <w:p w:rsidR="00381B1B" w:rsidRPr="00D55DC5" w:rsidRDefault="00381B1B" w:rsidP="00381B1B">
      <w:pPr>
        <w:pStyle w:val="Obyajntext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sz w:val="24"/>
          <w:highlight w:val="yellow"/>
          <w:lang w:val="sk-SK"/>
        </w:rPr>
        <w:t xml:space="preserve">Vytvárame obvod, ktorý má nasledovnú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všeobecnú 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schému:</w:t>
      </w:r>
    </w:p>
    <w:p w:rsidR="00381B1B" w:rsidRPr="00D55DC5" w:rsidRDefault="00381B1B" w:rsidP="00381B1B">
      <w:pPr>
        <w:pStyle w:val="Obyaj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noProof/>
          <w:sz w:val="24"/>
          <w:highlight w:val="yellow"/>
          <w:lang w:val="sk-SK" w:eastAsia="sk-SK"/>
        </w:rPr>
        <w:drawing>
          <wp:inline distT="0" distB="0" distL="0" distR="0">
            <wp:extent cx="2800350" cy="21621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X – vstupná premenná, môže ich byť viacero.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Y – výstupná premenná, tiež ich môže byť viacero.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Z1, Z2</w:t>
      </w:r>
      <w:r w:rsidR="00D55DC5" w:rsidRPr="00D55DC5">
        <w:rPr>
          <w:i/>
          <w:highlight w:val="yellow"/>
          <w:lang w:val="en-US"/>
        </w:rPr>
        <w:t>,..</w:t>
      </w:r>
      <w:r w:rsidRPr="00D55DC5">
        <w:rPr>
          <w:i/>
          <w:highlight w:val="yellow"/>
          <w:lang w:val="en-US"/>
        </w:rPr>
        <w:t xml:space="preserve"> – stavov</w:t>
      </w:r>
      <w:r w:rsidR="00D55DC5" w:rsidRPr="00D55DC5">
        <w:rPr>
          <w:i/>
          <w:highlight w:val="yellow"/>
          <w:lang w:val="en-US"/>
        </w:rPr>
        <w:t>é premenné, pomocou ktorých sú kódované jednotlivé stavy.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D1, D</w:t>
      </w:r>
      <w:r w:rsidR="00D55DC5" w:rsidRPr="00D55DC5">
        <w:rPr>
          <w:i/>
          <w:highlight w:val="yellow"/>
          <w:lang w:val="en-US"/>
        </w:rPr>
        <w:t>2,…</w:t>
      </w:r>
      <w:r w:rsidRPr="00D55DC5">
        <w:rPr>
          <w:i/>
          <w:highlight w:val="yellow"/>
          <w:lang w:val="en-US"/>
        </w:rPr>
        <w:t xml:space="preserve"> – budiace funkcie</w:t>
      </w:r>
      <w:r w:rsidR="00D55DC5" w:rsidRPr="00D55DC5">
        <w:rPr>
          <w:i/>
          <w:highlight w:val="yellow"/>
          <w:lang w:val="en-US"/>
        </w:rPr>
        <w:t>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KL – kombinačná logika</w:t>
      </w:r>
      <w:r w:rsidR="00D55DC5" w:rsidRPr="00D55DC5">
        <w:rPr>
          <w:i/>
          <w:highlight w:val="yellow"/>
          <w:lang w:val="en-US"/>
        </w:rPr>
        <w:t xml:space="preserve"> (zjednodušene povedané, toto ste robili na 2. zadaní).</w:t>
      </w:r>
    </w:p>
    <w:p w:rsidR="00381B1B" w:rsidRDefault="00D55DC5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 – preklápacie obvody. Pamäťová časť obvodu, vďaka nej obvod vie v akom stave sa nachádza.</w:t>
      </w:r>
    </w:p>
    <w:p w:rsidR="00CC79F0" w:rsidRPr="00D55DC5" w:rsidRDefault="00CC79F0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CLK  - hodinový sign</w:t>
      </w:r>
      <w:r w:rsidR="00A96292">
        <w:rPr>
          <w:i/>
          <w:highlight w:val="yellow"/>
          <w:lang w:val="en-US"/>
        </w:rPr>
        <w:t>ál, ktorý synchronizuje prekláp</w:t>
      </w:r>
      <w:r>
        <w:rPr>
          <w:i/>
          <w:highlight w:val="yellow"/>
          <w:lang w:val="en-US"/>
        </w:rPr>
        <w:t>a</w:t>
      </w:r>
      <w:r w:rsidR="00A96292">
        <w:rPr>
          <w:i/>
          <w:highlight w:val="yellow"/>
          <w:lang w:val="en-US"/>
        </w:rPr>
        <w:t>cie</w:t>
      </w:r>
      <w:r>
        <w:rPr>
          <w:i/>
          <w:highlight w:val="yellow"/>
          <w:lang w:val="en-US"/>
        </w:rPr>
        <w:t xml:space="preserve"> obvody (a “posúva” obvod do nasledujúceho stavu).</w:t>
      </w:r>
    </w:p>
    <w:p w:rsidR="00381B1B" w:rsidRPr="00C05A9A" w:rsidRDefault="00381B1B" w:rsidP="00381B1B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10101</w:t>
      </w:r>
    </w:p>
    <w:p w:rsidR="00CC79F0" w:rsidRDefault="00BB5584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: </w:t>
      </w:r>
    </w:p>
    <w:p w:rsidR="00CC79F0" w:rsidRDefault="00CC79F0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A)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pri automate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je závislá len od aktuálneho stavu.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vytváraní prechodovej tabuľky pre automat je, v prípade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, len jeden stĺpec pre každý výstup (pretože hodnota závisí len od aktuálneho stavu).</w:t>
      </w:r>
      <w:r w:rsidRP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automate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má každá výstupná premenná taký počet prislúchajúcich stĺpcov, ktorý pokryje všetky možnosti hodnôt vstupných premenných (pretože výstupná hodnota závisí od aktuálneho stavu a hodnôt vstupných premenných).</w:t>
      </w:r>
    </w:p>
    <w:p w:rsidR="00CC79F0" w:rsidRDefault="00CC79F0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B)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automatu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závisí od aktuálneho stavu a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od hodnoty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vstupných premenných.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zakresľovaní prechodového grafu sa pri automate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zvykne uvádzať aj hodnota výstupu na hranách (viď. ukážka).</w:t>
      </w:r>
    </w:p>
    <w:p w:rsidR="00BB5584" w:rsidRDefault="00BB5584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Dôsledkom je, že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poskytuje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výsledok o jeden stav (takt) neskôr ako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 w:rsid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Prechod do ďalšieho stavu je aj pre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a 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y</w:t>
      </w:r>
      <w:proofErr w:type="spellEnd"/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závislý od aktuálneho stavu a od hodnoty vstupných premenných. </w:t>
      </w:r>
    </w:p>
    <w:p w:rsidR="00BB5584" w:rsidRDefault="00BB558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4B389F" w:rsidRPr="00381B1B" w:rsidRDefault="004B389F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highlight w:val="yellow"/>
          <w:lang w:val="sk-SK"/>
        </w:rPr>
        <w:t xml:space="preserve">Zadanie treba realizovať pomocou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alebo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Pr="00D55DC5">
        <w:rPr>
          <w:rFonts w:ascii="Times New Roman" w:hAnsi="Times New Roman"/>
          <w:sz w:val="24"/>
          <w:highlight w:val="yellow"/>
          <w:lang w:val="sk-SK"/>
        </w:rPr>
        <w:t>(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výber je na vás)</w:t>
      </w:r>
      <w:r>
        <w:rPr>
          <w:rFonts w:ascii="Times New Roman" w:hAnsi="Times New Roman"/>
          <w:i/>
          <w:sz w:val="24"/>
          <w:lang w:val="sk-SK"/>
        </w:rPr>
        <w:t>.</w:t>
      </w:r>
    </w:p>
    <w:p w:rsidR="00381B1B" w:rsidRP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4B389F" w:rsidTr="004B389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:rsidR="004B389F" w:rsidRPr="00F738D4" w:rsidRDefault="00F738D4" w:rsidP="004B389F">
            <w:r>
              <w:t>Čo je splnené?</w:t>
            </w:r>
          </w:p>
        </w:tc>
      </w:tr>
      <w:tr w:rsidR="004B389F" w:rsidTr="004B389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</w:tr>
      <w:tr w:rsidR="004B389F" w:rsidTr="004B389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Pr="0049778C" w:rsidRDefault="004B389F" w:rsidP="004B389F">
            <w:pPr>
              <w:rPr>
                <w:b/>
                <w:lang w:val="en-US"/>
              </w:rPr>
            </w:pPr>
            <w:r w:rsidRPr="0049778C"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P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“10101”</w:t>
            </w:r>
          </w:p>
        </w:tc>
      </w:tr>
    </w:tbl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691530" w:rsidRPr="00691530" w:rsidRDefault="00691530" w:rsidP="0069153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559"/>
      </w:tblGrid>
      <w:tr w:rsidR="004A53BA" w:rsidTr="00EE4E39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4A53BA" w:rsidRDefault="004A53BA" w:rsidP="00691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12" w:space="0" w:color="auto"/>
            </w:tcBorders>
          </w:tcPr>
          <w:p w:rsidR="004A53BA" w:rsidRDefault="004A53BA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4A53BA" w:rsidTr="00EE4E39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</w:tr>
      <w:tr w:rsidR="004A53BA" w:rsidTr="004A53BA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Pr="00420788" w:rsidRDefault="004A53BA" w:rsidP="0049778C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</w:tbl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516022" w:rsidRPr="00EE6B24" w:rsidRDefault="00516022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Poznámka: Vysvetlenie 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prechodov medzi jednotlivými stavmi</w:t>
      </w:r>
      <w:r w:rsidRPr="00EE6B24">
        <w:rPr>
          <w:rFonts w:ascii="Times New Roman" w:hAnsi="Times New Roman"/>
          <w:i/>
          <w:sz w:val="24"/>
          <w:highlight w:val="yellow"/>
          <w:lang w:val="sk-SK"/>
        </w:rPr>
        <w:t>: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: začíname postupnosť a zatiaľ nemáme vôbec nič splnené. Ak nám príde iný vstup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ako čakáme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stále nič nemáme a preto zostávame v tomto stave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nám príde prvá hodnota postupnosti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sa posúvame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prvú hodnotu postupnosti, v našom prípade „1“ (ešte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budeme potrebovať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0101). Ak bude na vstupe x=0, tak by sme získali postupnosť „10“, čo je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ktorú potrebujeme, tak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že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postupujeme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príde hodnota 1, tak nie je to hodnota, ktor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á je potrebná pre správnu postupnosť (teraz máme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„11“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Teda je potrebné pozrieť sa, do ktorého stavu sa môžeme vrátiť (je potrebné hľadať stav čo najbližšie 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 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aktuálnemu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, vrátane aktuálneho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).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vieme, že máme spracovanú jedn</w:t>
      </w:r>
      <w:r>
        <w:rPr>
          <w:rFonts w:ascii="Times New Roman" w:hAnsi="Times New Roman"/>
          <w:i/>
          <w:sz w:val="24"/>
          <w:highlight w:val="yellow"/>
          <w:lang w:val="sk-SK"/>
        </w:rPr>
        <w:t>u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, tak si necháme len poslednú „1“. Vidíme, že je totožná s tým, čo máme mať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preto doplníme v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, kde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x=1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(opäť budeme mať načítanú prvú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a čakáme na ďalšie hodnoty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lastRenderedPageBreak/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:V tomto stave už máme verifikovanú postupnosť „10“. Ak je x=1, tak by sme mali postupnosť „101“, čo je to čo hľadáme zo vstupnej postupnosti, teda ideme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. Ak nám príde x=0, tak by sme mali „100“, čo je pre nás nepoužiteľné,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z hľadiska kontroly postupnosti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Keď si vezmeme len „00“ (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najnovšie dve hodnoty, tak si overíme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či môžeme ísť do predchádzajúceho stavu), tak vidíme, že je to rozdielne s tým čo máme v 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(„10“), teda nepôjdeme do tohto stavu. Keď opäť skrátime načítanú postupnosť na „0“ (poslednú načí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tanú hodnotu), keď ju porovnáme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s tým, čo vieme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opäť sa nám nezhodujú hodnoty a presúvame sa už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(t.j. žiadnu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načítanej postupnosti nevieme použiť a musíme začať od začiatku).</w:t>
      </w:r>
    </w:p>
    <w:p w:rsidR="005B0D3E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B0D3E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„101“, ak je x=0, tak získame postupnosť „1010“ a môžeme sa presunúť do ďalšieho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. Ak máme x=1, tak by sme získali postupnosť „1011“, čo nie je správne. Opäť skrátime postupnosť o jej najstaršiu hodnotu a získame „011“, to sa nerovná hodnote v 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(„101“). Znovu skrátime postupnosť na „11“, čo sa znovu nerovná hodnote 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(„10“). Nezostáva nám nič iné a skrátime postupnosť na „1“, čo vidíme, že je totožné s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takže sa môžeme presunúť do tohto stavu.</w:t>
      </w:r>
    </w:p>
    <w:p w:rsid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„1010“, ak je x=1, tak získame postupnosť „10101“ a môžeme sa presunúť do posledného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(v ňom máme načítanú celú postupnosť). Ak je x=0, tak získame „10100“. Ako v predchádzajúcich stavoch začneme odoberať najstaršie hodnoty a porovnávať so stavmi, kde sa vieme presunúť: 0100&lt;&gt;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teda nevieme použiť žiadnu časť postupnosti a musíme sa presunúť na začiatok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EE6B24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Default="00227C8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Pre automat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nastáva v tomto stave zmena, keďže máme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=“1010“ a x=1, tak máme splnenú postupnosť a je pre nás zbytočné používať stav, v ktorom by sme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si pamätali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dlhšiu postupnosť (keďže túto už máme celú načítanú). Pozeráme preto, do ktorého stavu sa vieme vrátiť, opäť pomocou skracovania postupnosti: 0101</w:t>
      </w:r>
      <w:r>
        <w:rPr>
          <w:rFonts w:ascii="Times New Roman" w:hAnsi="Times New Roman"/>
          <w:i/>
          <w:sz w:val="24"/>
          <w:highlight w:val="yellow"/>
        </w:rPr>
        <w:t>&lt;&gt;</w:t>
      </w:r>
      <w:r w:rsidR="00504F7D">
        <w:rPr>
          <w:rFonts w:ascii="Times New Roman" w:hAnsi="Times New Roman"/>
          <w:i/>
          <w:sz w:val="24"/>
          <w:highlight w:val="yellow"/>
        </w:rPr>
        <w:t>S4</w:t>
      </w:r>
      <w:r>
        <w:rPr>
          <w:rFonts w:ascii="Times New Roman" w:hAnsi="Times New Roman"/>
          <w:i/>
          <w:sz w:val="24"/>
          <w:highlight w:val="yellow"/>
        </w:rPr>
        <w:t>, 101=</w:t>
      </w:r>
      <w:r w:rsidR="00504F7D">
        <w:rPr>
          <w:rFonts w:ascii="Times New Roman" w:hAnsi="Times New Roman"/>
          <w:i/>
          <w:sz w:val="24"/>
          <w:highlight w:val="yellow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teda presúvať sa budeme do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Pr="00227C8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: potrebný len pre </w:t>
      </w:r>
      <w:proofErr w:type="spellStart"/>
      <w:r w:rsidR="00227C84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Postupnosť máme načítanú a zisťujeme, čo teraz. Ak je x=1, tak máme „101011“ a skracujeme: </w:t>
      </w:r>
      <w:r w:rsidR="00227C84">
        <w:rPr>
          <w:rFonts w:ascii="Times New Roman" w:hAnsi="Times New Roman"/>
          <w:i/>
          <w:sz w:val="24"/>
          <w:highlight w:val="yellow"/>
        </w:rPr>
        <w:t>01011&lt;&gt;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1011&lt;&gt;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>, 011&lt;&gt;</w:t>
      </w:r>
      <w:r>
        <w:rPr>
          <w:rFonts w:ascii="Times New Roman" w:hAnsi="Times New Roman"/>
          <w:i/>
          <w:sz w:val="24"/>
          <w:highlight w:val="yellow"/>
        </w:rPr>
        <w:t>S3</w:t>
      </w:r>
      <w:r w:rsidR="00227C84">
        <w:rPr>
          <w:rFonts w:ascii="Times New Roman" w:hAnsi="Times New Roman"/>
          <w:i/>
          <w:sz w:val="24"/>
          <w:highlight w:val="yellow"/>
        </w:rPr>
        <w:t>, 11&lt;&gt;</w:t>
      </w:r>
      <w:r>
        <w:rPr>
          <w:rFonts w:ascii="Times New Roman" w:hAnsi="Times New Roman"/>
          <w:i/>
          <w:sz w:val="24"/>
          <w:highlight w:val="yellow"/>
        </w:rPr>
        <w:t>S2</w:t>
      </w:r>
      <w:r w:rsidR="00227C84">
        <w:rPr>
          <w:rFonts w:ascii="Times New Roman" w:hAnsi="Times New Roman"/>
          <w:i/>
          <w:sz w:val="24"/>
          <w:highlight w:val="yellow"/>
        </w:rPr>
        <w:t>, 1=</w:t>
      </w:r>
      <w:r>
        <w:rPr>
          <w:rFonts w:ascii="Times New Roman" w:hAnsi="Times New Roman"/>
          <w:i/>
          <w:sz w:val="24"/>
          <w:highlight w:val="yellow"/>
        </w:rPr>
        <w:t>S1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v tomto prípade pôjdeme do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. Ak je x=0, tak získame „101010“ a skracujeme: 01010</w:t>
      </w:r>
      <w:r w:rsidR="00227C84">
        <w:rPr>
          <w:rFonts w:ascii="Times New Roman" w:hAnsi="Times New Roman"/>
          <w:i/>
          <w:sz w:val="24"/>
          <w:highlight w:val="yellow"/>
        </w:rPr>
        <w:t>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1010=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pôjdeme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Opäť stav </w:t>
      </w:r>
      <w:r w:rsidR="003D0C5E">
        <w:rPr>
          <w:rFonts w:ascii="Times New Roman" w:hAnsi="Times New Roman"/>
          <w:i/>
          <w:sz w:val="24"/>
          <w:highlight w:val="yellow"/>
          <w:lang w:val="sk-SK"/>
        </w:rPr>
        <w:t>S6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 by bol zbytočný, lebo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si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nepotrebujeme  pamätať tak dlhú postupnosť.</w:t>
      </w:r>
    </w:p>
    <w:p w:rsidR="00EE6B24" w:rsidRDefault="00EE6B2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Doplnenie výstupnej hodnoty:</w:t>
      </w:r>
    </w:p>
    <w:p w:rsidR="00B13077" w:rsidRDefault="00EE6B2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>: z definície vyplýva, že výstupné hodnoty závisia len od aktuálneho stavu. Pozrieme sa, v ktorom stave spĺňame celú zadanú postupnosť (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S5</w:t>
      </w:r>
      <w:r>
        <w:rPr>
          <w:rFonts w:ascii="Times New Roman" w:hAnsi="Times New Roman"/>
          <w:i/>
          <w:sz w:val="24"/>
          <w:highlight w:val="yellow"/>
          <w:lang w:val="sk-SK"/>
        </w:rPr>
        <w:t>=10101) a v ňom upravíme výstupnú hodnotu na „1“, všade inde doplníme hodnotu „0“</w:t>
      </w:r>
      <w:r w:rsidR="00B13077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B13077" w:rsidRPr="00B13077" w:rsidRDefault="00B13077" w:rsidP="00EE6B24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: z definície vyplýva, že výstupné hodnoty závisia len od aktuálneho stavu a hodnoty vstupných premenných. Preto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pozeráme kombináciu postupnosť (</w:t>
      </w:r>
      <w:r>
        <w:rPr>
          <w:rFonts w:ascii="Times New Roman" w:hAnsi="Times New Roman"/>
          <w:i/>
          <w:sz w:val="24"/>
          <w:highlight w:val="yellow"/>
          <w:lang w:val="sk-SK"/>
        </w:rPr>
        <w:t>ktorú v danom stave už máme spracovanú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hodnotu x. Vidíme, že celá postupnosť je načítaná v stave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x=1, teda pre Y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 zapíšeme „1“, keďže v žiadnom inom prípade nie je splnená postupnosť, tak inde doplníme hodnotu „0“.  </w:t>
      </w:r>
    </w:p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EE6B24" w:rsidRDefault="00EE6B2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D55DC5" w:rsidRPr="00D55DC5" w:rsidRDefault="00D55DC5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lang w:val="sk-SK"/>
        </w:rPr>
        <w:t>/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:rsidR="00F858E5" w:rsidRDefault="00F858E5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:rsidR="00F858E5" w:rsidRP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 w:rsidRP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 w:rsidRPr="00F858E5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</w:t>
      </w:r>
      <w:r w:rsidR="00F858E5">
        <w:rPr>
          <w:rFonts w:ascii="Times New Roman" w:hAnsi="Times New Roman"/>
          <w:sz w:val="24"/>
          <w:szCs w:val="24"/>
          <w:lang w:val="sk-SK"/>
        </w:rPr>
        <w:t>:</w:t>
      </w:r>
    </w:p>
    <w:p w:rsidR="00381B1B" w:rsidRDefault="007F03D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object w:dxaOrig="10415" w:dyaOrig="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5.75pt" o:ole="">
            <v:imagedata r:id="rId8" o:title=""/>
          </v:shape>
          <o:OLEObject Type="Embed" ProgID="Visio.Drawing.11" ShapeID="_x0000_i1025" DrawAspect="Content" ObjectID="_1727595587" r:id="rId9"/>
        </w:object>
      </w:r>
      <w:r w:rsidR="00D55DC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:rsid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>
        <w:rPr>
          <w:rFonts w:ascii="Times New Roman" w:hAnsi="Times New Roman"/>
          <w:sz w:val="24"/>
          <w:szCs w:val="24"/>
          <w:lang w:val="sk-SK"/>
        </w:rPr>
        <w:t>Mealy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premennej/hodnotu výstupnej premennej).</w:t>
      </w:r>
    </w:p>
    <w:p w:rsidR="00F858E5" w:rsidRPr="00F858E5" w:rsidRDefault="00107DCE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object w:dxaOrig="8714" w:dyaOrig="2396">
          <v:shape id="_x0000_i1026" type="#_x0000_t75" style="width:435pt;height:120pt" o:ole="">
            <v:imagedata r:id="rId10" o:title=""/>
          </v:shape>
          <o:OLEObject Type="Embed" ProgID="Visio.Drawing.11" ShapeID="_x0000_i1026" DrawAspect="Content" ObjectID="_1727595588" r:id="rId11"/>
        </w:object>
      </w:r>
    </w:p>
    <w:p w:rsidR="00D55DC5" w:rsidRDefault="00504F7D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Poznámka: Ďalej už bude ilustračný príklad riešený pomocou automatu </w:t>
      </w:r>
      <w:r w:rsidR="008C2F7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typu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Pomocou automatu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by to bolo </w:t>
      </w:r>
      <w:r w:rsidR="005329C8">
        <w:rPr>
          <w:rFonts w:ascii="Times New Roman" w:hAnsi="Times New Roman"/>
          <w:i/>
          <w:sz w:val="24"/>
          <w:szCs w:val="24"/>
          <w:highlight w:val="yellow"/>
          <w:lang w:val="sk-SK"/>
        </w:rPr>
        <w:t>veľmi podobné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</w:p>
    <w:p w:rsidR="00504F7D" w:rsidRPr="004B3FBC" w:rsidRDefault="00504F7D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381B1B" w:rsidRDefault="00107DCE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:rsidR="00504F7D" w:rsidRPr="00504F7D" w:rsidRDefault="00504F7D" w:rsidP="00504F7D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Poznámka: Zvolenie kódovania stavov má vplyv na veľkosť kombinačnej logiky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Stavy kódujeme pomocou stavových premenných. Platí, že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počet_stavov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</w:rPr>
        <w:t>&lt;=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2</w:t>
      </w:r>
      <w:r>
        <w:rPr>
          <w:rFonts w:ascii="Times New Roman" w:hAnsi="Times New Roman"/>
          <w:i/>
          <w:sz w:val="24"/>
          <w:szCs w:val="24"/>
          <w:highlight w:val="yellow"/>
          <w:vertAlign w:val="superscript"/>
          <w:lang w:val="sk-SK"/>
        </w:rPr>
        <w:t>počet_stavových_premenných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 V tomto prípade máme 5 stavov, teda potrebujeme 3 stavové premenné</w:t>
      </w:r>
      <w:r w:rsidR="003D0C5E">
        <w:rPr>
          <w:rFonts w:ascii="Times New Roman" w:hAnsi="Times New Roman"/>
          <w:i/>
          <w:sz w:val="24"/>
          <w:szCs w:val="24"/>
          <w:highlight w:val="yellow"/>
          <w:lang w:val="sk-SK"/>
        </w:rPr>
        <w:t>. Na prednáške budete mať vysvetlený optimálny spôsob kódovania stavov, môžete ho použiť. Tu je zvolené náhodné kódovanie, ktoré nie je podľa tých odporúčaní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>
        <w:rPr>
          <w:rFonts w:ascii="Times New Roman" w:hAnsi="Times New Roman"/>
          <w:i/>
          <w:sz w:val="24"/>
          <w:szCs w:val="24"/>
          <w:lang w:val="sk-SK"/>
        </w:rPr>
        <w:t xml:space="preserve"> </w:t>
      </w:r>
    </w:p>
    <w:p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:rsidTr="00504F7D">
        <w:tc>
          <w:tcPr>
            <w:tcW w:w="675" w:type="dxa"/>
          </w:tcPr>
          <w:p w:rsidR="00504F7D" w:rsidRDefault="00504F7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:rsidR="00504F7D" w:rsidRDefault="00A00990" w:rsidP="00A0099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392788" w:rsidRPr="00691530" w:rsidRDefault="00392788" w:rsidP="0039278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po dosadení zakódovaných stavov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</w:tblGrid>
      <w:tr w:rsidR="00392788" w:rsidTr="00037B1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92788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</w:tr>
      <w:tr w:rsidR="00392788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lastRenderedPageBreak/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Pr="00420788" w:rsidRDefault="00392788" w:rsidP="00037B1F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7338DF" w:rsidRDefault="007338DF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</w:t>
      </w:r>
      <w:r w:rsidR="00A00990">
        <w:rPr>
          <w:rFonts w:ascii="Times New Roman" w:hAnsi="Times New Roman"/>
          <w:b/>
          <w:sz w:val="24"/>
          <w:lang w:val="sk-SK"/>
        </w:rPr>
        <w:t xml:space="preserve"> pre D preklápacie obvody (D-PO)</w:t>
      </w:r>
      <w:r w:rsidR="00FE77A4">
        <w:rPr>
          <w:rFonts w:ascii="Times New Roman" w:hAnsi="Times New Roman"/>
          <w:b/>
          <w:sz w:val="24"/>
          <w:lang w:val="sk-SK"/>
        </w:rPr>
        <w:t xml:space="preserve"> a výstupná funkcia</w:t>
      </w:r>
    </w:p>
    <w:p w:rsidR="0031347A" w:rsidRDefault="007338DF" w:rsidP="007338DF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 w:rsidRPr="007338DF">
        <w:rPr>
          <w:rFonts w:ascii="Times New Roman" w:hAnsi="Times New Roman"/>
          <w:i/>
          <w:sz w:val="24"/>
          <w:highlight w:val="yellow"/>
        </w:rPr>
        <w:t>Pozn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>ámka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: Budiace funkcie nám pom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áhajú určiť do akého stavu </w:t>
      </w:r>
      <w:proofErr w:type="gramStart"/>
      <w:r w:rsidR="005329C8">
        <w:rPr>
          <w:rFonts w:ascii="Times New Roman" w:hAnsi="Times New Roman"/>
          <w:i/>
          <w:sz w:val="24"/>
          <w:highlight w:val="yellow"/>
          <w:lang w:val="sk-SK"/>
        </w:rPr>
        <w:t>sa</w:t>
      </w:r>
      <w:proofErr w:type="gramEnd"/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pre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sunieme. Keďže nasledujúci stav (aj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) závisí od aktuálneho stavu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</w:t>
      </w:r>
      <w:r w:rsidR="005329C8" w:rsidRPr="007338DF">
        <w:rPr>
          <w:rFonts w:ascii="Times New Roman" w:hAnsi="Times New Roman"/>
          <w:i/>
          <w:sz w:val="24"/>
          <w:highlight w:val="yellow"/>
          <w:lang w:val="sk-SK"/>
        </w:rPr>
        <w:t>(stav určujú stavové premenné)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 vstupnej premennej, tak tieto hodnoty budeme potrebovať do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Karnaughových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máp jednotlivých budiacich funkcií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</w:t>
      </w:r>
    </w:p>
    <w:p w:rsidR="007338DF" w:rsidRPr="007338DF" w:rsidRDefault="0031347A" w:rsidP="007338DF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Postup vypĺňania pre zlúčenú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Karnaughovu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mapu D1, D2 a D3: Nájdeme pozíciu pre stav S0 (</w:t>
      </w:r>
      <w:r w:rsidR="00A00990">
        <w:rPr>
          <w:rFonts w:ascii="Times New Roman" w:hAnsi="Times New Roman"/>
          <w:i/>
          <w:sz w:val="24"/>
          <w:highlight w:val="yellow"/>
          <w:lang w:val="sk-SK"/>
        </w:rPr>
        <w:t>z</w:t>
      </w:r>
      <w:r>
        <w:rPr>
          <w:rFonts w:ascii="Times New Roman" w:hAnsi="Times New Roman"/>
          <w:i/>
          <w:sz w:val="24"/>
          <w:highlight w:val="yellow"/>
          <w:lang w:val="sk-SK"/>
        </w:rPr>
        <w:t>1=0</w:t>
      </w:r>
      <w:r>
        <w:rPr>
          <w:rFonts w:ascii="Times New Roman" w:hAnsi="Times New Roman"/>
          <w:i/>
          <w:sz w:val="24"/>
          <w:highlight w:val="yellow"/>
        </w:rPr>
        <w:t xml:space="preserve">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 xml:space="preserve">2=0,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>3=0)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nájdeme dve políčka, ktoré sa líšia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len </w:t>
      </w:r>
      <w:r>
        <w:rPr>
          <w:rFonts w:ascii="Times New Roman" w:hAnsi="Times New Roman"/>
          <w:i/>
          <w:sz w:val="24"/>
          <w:highlight w:val="yellow"/>
          <w:lang w:val="sk-SK"/>
        </w:rPr>
        <w:t>podľa hodnoty vstupu (premennej x). Po pozretí do prechodovej tabuľky zistíme, že keď je x=0, tak z S0 ideme do S0 (000), teda do políčka v 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Karnaughovej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mape, kde je S0 a x=0 napíšeme „000“ (S0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 – stavu kam ideme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), podobným spôsobom doplníme do druhého polička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„001“ </w:t>
      </w:r>
      <w:r>
        <w:rPr>
          <w:rFonts w:ascii="Times New Roman" w:hAnsi="Times New Roman"/>
          <w:i/>
          <w:sz w:val="24"/>
          <w:highlight w:val="yellow"/>
          <w:lang w:val="sk-SK"/>
        </w:rPr>
        <w:t>(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>S1</w:t>
      </w:r>
      <w:r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FE77A4">
        <w:rPr>
          <w:rFonts w:ascii="Times New Roman" w:hAnsi="Times New Roman"/>
          <w:i/>
          <w:sz w:val="24"/>
          <w:highlight w:val="yellow"/>
          <w:lang w:val="sk-SK"/>
        </w:rPr>
        <w:t>. Podobným spôsobom dopĺňame hodnoty pre funkciu Y, len si všímame stĺpce v prechodovej tabuľke, ktoré prislúchajú k funkcii Y</w:t>
      </w:r>
      <w:r w:rsidR="007338DF" w:rsidRPr="007338DF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:rsidR="007338DF" w:rsidRDefault="007338D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Pr="00037B1F" w:rsidRDefault="00037B1F" w:rsidP="007338DF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3D0C5E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443B5" w:rsidP="00037B1F">
            <w:pPr>
              <w:rPr>
                <w:lang w:val="en-US"/>
              </w:rPr>
            </w:pPr>
            <w:r>
              <w:pict>
                <v:roundrect id="_x0000_s1072" style="position:absolute;margin-left:-3.95pt;margin-top:1.1pt;width:277.5pt;height:11.25pt;z-index:251692032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EF3734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Y=z1.X</m:t>
          </m:r>
        </m:oMath>
      </m:oMathPara>
    </w:p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504F7D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:rsidR="00A00990" w:rsidRDefault="00A00990" w:rsidP="005A1B97">
      <w:pPr>
        <w:pStyle w:val="Obyajntext"/>
        <w:jc w:val="both"/>
        <w:rPr>
          <w:rFonts w:ascii="Times New Roman" w:hAnsi="Times New Roman"/>
          <w:b/>
          <w:sz w:val="24"/>
          <w:lang w:val="sk-SK"/>
        </w:rPr>
      </w:pPr>
    </w:p>
    <w:p w:rsidR="00A00990" w:rsidRPr="005A1B97" w:rsidRDefault="00A00990" w:rsidP="005A1B97">
      <w:pPr>
        <w:pStyle w:val="Obyajntext"/>
        <w:jc w:val="both"/>
        <w:rPr>
          <w:rFonts w:ascii="Times New Roman" w:hAnsi="Times New Roman"/>
          <w:sz w:val="24"/>
          <w:highlight w:val="yellow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>Pri zostavení budiacich funkcií sa vychádza z nižšie uvedenej tabuľky. Ku každej stavovej premennej z D preklápacích obvodov korešponduje stavová premenná pre JK preklápacie obvody (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 D-PO, 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> 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> JK-PO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>)</w:t>
      </w:r>
      <w:r w:rsidRPr="005A1B97">
        <w:rPr>
          <w:rFonts w:ascii="Times New Roman" w:hAnsi="Times New Roman"/>
          <w:sz w:val="24"/>
          <w:highlight w:val="yellow"/>
          <w:lang w:val="sk-SK"/>
        </w:rPr>
        <w:t>.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</w:p>
    <w:p w:rsidR="0027467E" w:rsidRDefault="0027467E" w:rsidP="005A1B97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Vysvetlenie dopĺňania hodnôt do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Karnaughovej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mapy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(KM)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: 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pre </w:t>
      </w:r>
      <w:proofErr w:type="spellStart"/>
      <w:r w:rsidR="00554082" w:rsidRPr="005A1B97">
        <w:rPr>
          <w:rFonts w:ascii="Times New Roman" w:hAnsi="Times New Roman"/>
          <w:sz w:val="24"/>
          <w:highlight w:val="yellow"/>
          <w:lang w:val="sk-SK"/>
        </w:rPr>
        <w:t>budiaciu</w:t>
      </w:r>
      <w:proofErr w:type="spellEnd"/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funkciu J1 prislúcha stavová premenná Z1 (z1 z D-PO). Tam, kde je KM pokrytá Z1=1, tam doplníme hodnotu „X“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. V</w:t>
      </w:r>
      <w:r w:rsidR="0013067D">
        <w:rPr>
          <w:rFonts w:ascii="Times New Roman" w:hAnsi="Times New Roman"/>
          <w:sz w:val="24"/>
          <w:highlight w:val="yellow"/>
          <w:lang w:val="sk-SK"/>
        </w:rPr>
        <w:t> 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miestach</w:t>
      </w:r>
      <w:r w:rsidR="0013067D">
        <w:rPr>
          <w:rFonts w:ascii="Times New Roman" w:hAnsi="Times New Roman"/>
          <w:sz w:val="24"/>
          <w:highlight w:val="yellow"/>
          <w:lang w:val="sk-SK"/>
        </w:rPr>
        <w:t>,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kde je KM pokrytá Z1=0, tak tam prepíšeme hodnotu z KM pre D1. Pre budiacu funkciu K1 postupujeme analogicky podľa tabuľky, t.j. Z1=0, tam doplníme do KM hodnotu „X“. Pozor (!), pri Z1=1 prepisujeme z KM pre D1 </w:t>
      </w:r>
      <w:proofErr w:type="spellStart"/>
      <w:r w:rsidR="00536932" w:rsidRPr="005A1B97">
        <w:rPr>
          <w:rFonts w:ascii="Times New Roman" w:hAnsi="Times New Roman"/>
          <w:sz w:val="24"/>
          <w:highlight w:val="yellow"/>
          <w:lang w:val="sk-SK"/>
        </w:rPr>
        <w:t>invertovanú</w:t>
      </w:r>
      <w:proofErr w:type="spellEnd"/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hodnotu</w:t>
      </w:r>
      <w:r w:rsidR="00630F31">
        <w:rPr>
          <w:rFonts w:ascii="Times New Roman" w:hAnsi="Times New Roman"/>
          <w:sz w:val="24"/>
          <w:highlight w:val="yellow"/>
          <w:lang w:val="sk-SK"/>
        </w:rPr>
        <w:t xml:space="preserve"> (ak bola v KM pre D1 „</w:t>
      </w:r>
      <w:r w:rsidR="00A0751F">
        <w:rPr>
          <w:rFonts w:ascii="Times New Roman" w:hAnsi="Times New Roman"/>
          <w:sz w:val="24"/>
          <w:highlight w:val="yellow"/>
          <w:lang w:val="sk-SK"/>
        </w:rPr>
        <w:t>0“, tak do KM pre K1 napíšeme „1</w:t>
      </w:r>
      <w:r w:rsidR="00630F31">
        <w:rPr>
          <w:rFonts w:ascii="Times New Roman" w:hAnsi="Times New Roman"/>
          <w:sz w:val="24"/>
          <w:highlight w:val="yellow"/>
          <w:lang w:val="sk-SK"/>
        </w:rPr>
        <w:t>“)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. </w:t>
      </w:r>
      <w:r w:rsidR="00305432" w:rsidRPr="005A1B97">
        <w:rPr>
          <w:rFonts w:ascii="Times New Roman" w:hAnsi="Times New Roman"/>
          <w:sz w:val="24"/>
          <w:highlight w:val="yellow"/>
          <w:lang w:val="sk-SK"/>
        </w:rPr>
        <w:t>Podobným spôsobom postupujeme s budiacimi funkciami J2, K2, J3, K3, ale už si všímame Z2, resp. Z3 (sú prepojené číselnými indexami).</w:t>
      </w:r>
    </w:p>
    <w:p w:rsidR="00A00990" w:rsidRPr="00A00990" w:rsidRDefault="00A00990" w:rsidP="00A00990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:rsidR="00A00990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73" style="position:absolute;margin-left:-3.75pt;margin-top:1.4pt;width:18pt;height:26.25pt;z-index:251694080;mso-position-horizontal-relative:text;mso-position-vertical-relative:text" arcsize="10923f" fillcolor="#4f81bd [3204]" strokecolor="#c6d9f1 [671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0990" w:rsidRPr="005A1B97" w:rsidRDefault="005A1B97" w:rsidP="00381B1B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77" style="position:absolute;margin-left:-3.35pt;margin-top:.85pt;width:282.1pt;height:54pt;z-index:251696128;mso-position-horizontal-relative:text;mso-position-vertical-relative:text" arcsize="10923f" fillcolor="#4f81bd [3204]" strokecolor="#ddd8c2 [2894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78" style="position:absolute;margin-left:-3.75pt;margin-top:.95pt;width:129pt;height:25.5pt;z-index:251698176;mso-position-horizontal-relative:text;mso-position-vertical-relative:text" arcsize="10923f" fillcolor="#4f81bd [3204]" strokecolor="#dbe5f1 [660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79" style="position:absolute;margin-left:-3.35pt;margin-top:12.55pt;width:277.5pt;height:14.25pt;z-index:251699200;mso-position-horizontal-relative:text;mso-position-vertical-relative:text" arcsize="10923f" fillcolor="#c0504d [3205]" strokecolor="yellow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84" style="position:absolute;margin-left:-3.35pt;margin-top:.35pt;width:292.05pt;height:25.5pt;z-index:251707392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1B28E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7443B5" w:rsidP="001B28E4">
            <w:pPr>
              <w:rPr>
                <w:lang w:val="en-US"/>
              </w:rPr>
            </w:pPr>
            <w:r>
              <w:pict>
                <v:roundrect id="_x0000_s1080" style="position:absolute;margin-left:-3.75pt;margin-top:.35pt;width:108.75pt;height:55.5pt;z-index:251701248;mso-position-horizontal-relative:text;mso-position-vertical-relative:text" arcsize="10923f" fillcolor="#4f81bd [3204]" strokecolor="#8db3e2 [1311]" strokeweight="3pt">
                  <v:fill opacity="0"/>
                  <v:shadow type="perspective" color="#243f60 [1604]" opacity=".5" offset="1pt" offset2="-1pt"/>
                </v:roundrect>
              </w:pict>
            </w:r>
            <w:r w:rsidR="001B28E4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</m:t>
          </m:r>
        </m:oMath>
      </m:oMathPara>
    </w:p>
    <w:p w:rsidR="005A1B97" w:rsidRDefault="005A1B97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A0751F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82" style="position:absolute;margin-left:-3.95pt;margin-top:1.7pt;width:284.1pt;height:23.25pt;z-index:25170432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5A1B97" w:rsidRDefault="005A1B97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7443B5" w:rsidP="008C7068">
            <w:pPr>
              <w:rPr>
                <w:lang w:val="en-US"/>
              </w:rPr>
            </w:pPr>
            <w:r>
              <w:pict>
                <v:roundrect id="_x0000_s1083" style="position:absolute;margin-left:-3.95pt;margin-top:1.95pt;width:284.1pt;height:23.25pt;z-index:251706368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Default="001B28E4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:rsidR="005A1B97" w:rsidRPr="00A00990" w:rsidRDefault="005A1B97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:rsidR="00381B1B" w:rsidRPr="001B28E4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:rsidR="00381B1B" w:rsidRDefault="00381B1B" w:rsidP="001B28E4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 w:rsidRPr="001B28E4">
        <w:rPr>
          <w:rFonts w:ascii="Times New Roman" w:hAnsi="Times New Roman"/>
          <w:i/>
          <w:sz w:val="24"/>
          <w:highlight w:val="yellow"/>
        </w:rPr>
        <w:t>P</w:t>
      </w:r>
      <w:proofErr w:type="spellStart"/>
      <w:r w:rsidRPr="001B28E4">
        <w:rPr>
          <w:rFonts w:ascii="Times New Roman" w:hAnsi="Times New Roman"/>
          <w:i/>
          <w:sz w:val="24"/>
          <w:highlight w:val="yellow"/>
          <w:lang w:val="sk-SK"/>
        </w:rPr>
        <w:t>oznámka</w:t>
      </w:r>
      <w:proofErr w:type="spellEnd"/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: </w:t>
      </w:r>
      <w:r w:rsidR="001B28E4" w:rsidRPr="001B28E4">
        <w:rPr>
          <w:rFonts w:ascii="Times New Roman" w:hAnsi="Times New Roman"/>
          <w:i/>
          <w:sz w:val="24"/>
          <w:highlight w:val="yellow"/>
          <w:lang w:val="sk-SK"/>
        </w:rPr>
        <w:t>rovnakým spôsobom ako pri 2. zadaní</w:t>
      </w:r>
      <w:r w:rsidR="00A0751F">
        <w:rPr>
          <w:rFonts w:ascii="Times New Roman" w:hAnsi="Times New Roman"/>
          <w:i/>
          <w:sz w:val="24"/>
          <w:highlight w:val="yellow"/>
          <w:lang w:val="sk-SK"/>
        </w:rPr>
        <w:t xml:space="preserve"> (</w:t>
      </w:r>
      <w:r w:rsidR="00A0751F" w:rsidRPr="00A0751F">
        <w:rPr>
          <w:rFonts w:ascii="Times New Roman" w:hAnsi="Times New Roman"/>
          <w:i/>
          <w:sz w:val="24"/>
          <w:highlight w:val="yellow"/>
          <w:lang w:val="sk-SK"/>
        </w:rPr>
        <w:t>vstup a výstup vyzerá rovnako ako pri 2. zadaní</w:t>
      </w:r>
      <w:r w:rsidR="00A0751F">
        <w:rPr>
          <w:rFonts w:ascii="Times New Roman" w:hAnsi="Times New Roman"/>
          <w:sz w:val="24"/>
          <w:highlight w:val="yellow"/>
          <w:lang w:val="sk-SK"/>
        </w:rPr>
        <w:t>).</w:t>
      </w:r>
      <w:r w:rsidR="001B28E4" w:rsidRPr="001B28E4"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="001B28E4" w:rsidRPr="001C5FC5">
        <w:rPr>
          <w:rFonts w:ascii="Times New Roman" w:hAnsi="Times New Roman"/>
          <w:i/>
          <w:sz w:val="24"/>
          <w:highlight w:val="yellow"/>
          <w:lang w:val="sk-SK"/>
        </w:rPr>
        <w:t xml:space="preserve">Riešenia sú totožné. </w:t>
      </w:r>
      <w:r w:rsidRPr="001C5FC5">
        <w:rPr>
          <w:rFonts w:ascii="Times New Roman" w:hAnsi="Times New Roman"/>
          <w:i/>
          <w:sz w:val="24"/>
          <w:highlight w:val="yellow"/>
          <w:lang w:val="sk-SK"/>
        </w:rPr>
        <w:t>Môže byť aj: sú ekvivalentné</w:t>
      </w:r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 (obvod je rovnako veľký, má rovnaký počet vstupov)/ mnou navrhnuté riešenie je lepšie pretože .../mnou navrhnuté riešenie bolo horšie pretože...</w:t>
      </w:r>
    </w:p>
    <w:p w:rsidR="001B28E4" w:rsidRPr="001B28E4" w:rsidRDefault="001B28E4" w:rsidP="001B28E4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 w:rsidR="0013168A">
        <w:rPr>
          <w:rFonts w:ascii="Times New Roman" w:hAnsi="Times New Roman"/>
          <w:b/>
          <w:sz w:val="24"/>
          <w:lang w:val="sk-SK"/>
        </w:rPr>
        <w:t xml:space="preserve"> s využitím </w:t>
      </w:r>
      <w:proofErr w:type="spellStart"/>
      <w:r w:rsidR="0013168A"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 w:rsidR="0013168A">
        <w:rPr>
          <w:rFonts w:ascii="Times New Roman" w:hAnsi="Times New Roman"/>
          <w:b/>
          <w:sz w:val="24"/>
          <w:lang w:val="sk-SK"/>
        </w:rPr>
        <w:t xml:space="preserve">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:rsidR="00381B1B" w:rsidRDefault="0025342B" w:rsidP="00381B1B">
      <w:pPr>
        <w:pStyle w:val="Obyaj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X↑Z1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↑((X↑)↑Z3)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+Z3=X↑(Z3↑)</m:t>
          </m:r>
        </m:oMath>
      </m:oMathPara>
    </w:p>
    <w:p w:rsidR="0025342B" w:rsidRPr="0013168A" w:rsidRDefault="0013168A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=X↑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Y=X.Z1=(X↑Z1)↑(X↑Z1)</m:t>
          </m:r>
        </m:oMath>
      </m:oMathPara>
    </w:p>
    <w:p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381B1B" w:rsidRPr="00A000B9" w:rsidRDefault="00381B1B" w:rsidP="00A000B9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</w:t>
      </w:r>
      <w:r w:rsidR="00A40D86">
        <w:rPr>
          <w:rFonts w:ascii="Times New Roman" w:hAnsi="Times New Roman"/>
          <w:sz w:val="24"/>
          <w:lang w:val="sk-SK"/>
        </w:rPr>
        <w:t xml:space="preserve"> </w:t>
      </w:r>
      <w:r w:rsidR="007F4621">
        <w:rPr>
          <w:rFonts w:ascii="Times New Roman" w:hAnsi="Times New Roman"/>
          <w:sz w:val="24"/>
          <w:lang w:val="sk-SK"/>
        </w:rPr>
        <w:t>8</w:t>
      </w:r>
      <w:r w:rsidR="00A000B9">
        <w:rPr>
          <w:rFonts w:ascii="Times New Roman" w:hAnsi="Times New Roman"/>
          <w:sz w:val="24"/>
          <w:lang w:val="sk-SK"/>
        </w:rPr>
        <w:t xml:space="preserve"> členov NAND</w:t>
      </w:r>
      <w:r w:rsidR="00A40D86">
        <w:rPr>
          <w:rFonts w:ascii="Times New Roman" w:hAnsi="Times New Roman"/>
          <w:sz w:val="24"/>
          <w:lang w:val="sk-SK"/>
        </w:rPr>
        <w:t>(</w:t>
      </w:r>
      <w:r w:rsidR="00A40D86" w:rsidRPr="00A40D86">
        <w:rPr>
          <w:rFonts w:ascii="Times New Roman" w:hAnsi="Times New Roman"/>
          <w:i/>
          <w:sz w:val="24"/>
          <w:highlight w:val="yellow"/>
          <w:lang w:val="sk-SK"/>
        </w:rPr>
        <w:t>Pozor na rozvetvenia, napr. X.Z</w:t>
      </w:r>
      <w:r w:rsidR="00A000B9">
        <w:rPr>
          <w:rFonts w:ascii="Times New Roman" w:hAnsi="Times New Roman"/>
          <w:i/>
          <w:sz w:val="24"/>
          <w:highlight w:val="yellow"/>
          <w:lang w:val="sk-SK"/>
        </w:rPr>
        <w:t>1, zároveň nie je potrebné počítať NAND na negovanie stavových premenných, keďže aj ich negovanú hodnotu nám generuje preklápací obvod).</w:t>
      </w:r>
      <w:r w:rsidR="00A000B9">
        <w:rPr>
          <w:rFonts w:ascii="Times New Roman" w:hAnsi="Times New Roman"/>
          <w:i/>
          <w:sz w:val="24"/>
          <w:lang w:val="sk-SK"/>
        </w:rPr>
        <w:t xml:space="preserve"> </w:t>
      </w:r>
      <w:r w:rsidR="00A000B9">
        <w:rPr>
          <w:rFonts w:ascii="Times New Roman" w:hAnsi="Times New Roman"/>
          <w:sz w:val="24"/>
          <w:lang w:val="sk-SK"/>
        </w:rPr>
        <w:t xml:space="preserve">a 3 preklápacie obvody JK </w:t>
      </w:r>
      <w:r w:rsidR="00A000B9" w:rsidRPr="00A000B9">
        <w:rPr>
          <w:rFonts w:ascii="Times New Roman" w:hAnsi="Times New Roman"/>
          <w:sz w:val="24"/>
          <w:highlight w:val="yellow"/>
          <w:lang w:val="sk-SK"/>
        </w:rPr>
        <w:t>(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každá stavová premenná potrebuje jeden).</w:t>
      </w:r>
    </w:p>
    <w:p w:rsidR="00381B1B" w:rsidRPr="00A000B9" w:rsidRDefault="00381B1B" w:rsidP="00381B1B">
      <w:pPr>
        <w:pStyle w:val="Obyaj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Vyjadrenie k počtu vstupo</w:t>
      </w:r>
      <w:r w:rsidR="00A40D86">
        <w:rPr>
          <w:rFonts w:ascii="Times New Roman" w:hAnsi="Times New Roman"/>
          <w:sz w:val="24"/>
          <w:lang w:val="sk-SK"/>
        </w:rPr>
        <w:t xml:space="preserve">v do logických členov obvodu: </w:t>
      </w:r>
      <w:r w:rsidR="00911825">
        <w:rPr>
          <w:rFonts w:ascii="Times New Roman" w:hAnsi="Times New Roman"/>
          <w:sz w:val="24"/>
          <w:lang w:val="sk-SK"/>
        </w:rPr>
        <w:t>2</w:t>
      </w:r>
      <w:r w:rsidR="007F4621">
        <w:rPr>
          <w:rFonts w:ascii="Times New Roman" w:hAnsi="Times New Roman"/>
          <w:sz w:val="24"/>
          <w:lang w:val="sk-SK"/>
        </w:rPr>
        <w:t>9</w:t>
      </w:r>
      <w:r w:rsidR="00911825">
        <w:rPr>
          <w:rFonts w:ascii="Times New Roman" w:hAnsi="Times New Roman"/>
          <w:sz w:val="24"/>
          <w:lang w:val="sk-SK"/>
        </w:rPr>
        <w:t xml:space="preserve"> (1</w:t>
      </w:r>
      <w:r w:rsidR="007F4621">
        <w:rPr>
          <w:rFonts w:ascii="Times New Roman" w:hAnsi="Times New Roman"/>
          <w:sz w:val="24"/>
          <w:lang w:val="sk-SK"/>
        </w:rPr>
        <w:t>7</w:t>
      </w:r>
      <w:r w:rsidR="00A000B9">
        <w:rPr>
          <w:rFonts w:ascii="Times New Roman" w:hAnsi="Times New Roman"/>
          <w:sz w:val="24"/>
          <w:lang w:val="sk-SK"/>
        </w:rPr>
        <w:t xml:space="preserve"> v kombinačnej časti a 12 v pamäťovej časti). 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Je potrebné pripočítať aj hodinový a resetovací signál na každý preklápací obvod JK (t.j. 2.3=6 v tomto prípade).</w:t>
      </w: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:rsidR="00381B1B" w:rsidRPr="00C05A9A" w:rsidRDefault="00197F5D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  <w:lang w:val="sk-SK" w:eastAsia="sk-SK"/>
        </w:rPr>
        <w:lastRenderedPageBreak/>
        <w:drawing>
          <wp:inline distT="0" distB="0" distL="0" distR="0">
            <wp:extent cx="5760720" cy="4123230"/>
            <wp:effectExtent l="1905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:rsidR="006F7DBE" w:rsidRPr="006F7DBE" w:rsidRDefault="006F7DBE" w:rsidP="006F7DBE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 w:rsidRPr="006F7DBE">
        <w:rPr>
          <w:rFonts w:ascii="Times New Roman" w:hAnsi="Times New Roman"/>
          <w:i/>
          <w:sz w:val="24"/>
          <w:highlight w:val="yellow"/>
          <w:lang w:val="sk-SK"/>
        </w:rPr>
        <w:t>Poznámka: Otestujte si túto schému pre správne zobrazenie postupnosti 10101. Prepínané stavy vidíte v JK preklápacích obvodoch, keď si ich spojíte, tak získate stav, v ktorom sa nachádzate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Pre prejdenie celej periódy je potrebné dvakrát kliknúť na CLK (aby ste urobili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nábežnú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dobežnú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hranu hodinového signálu)</w:t>
      </w:r>
      <w:r w:rsidRPr="006F7DBE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:rsidR="00381B1B" w:rsidRPr="00086BA2" w:rsidRDefault="00381B1B" w:rsidP="00381B1B">
      <w:pPr>
        <w:jc w:val="both"/>
        <w:rPr>
          <w:i/>
        </w:rPr>
      </w:pPr>
      <w:r w:rsidRPr="00086BA2">
        <w:rPr>
          <w:i/>
          <w:highlight w:val="yellow"/>
        </w:rPr>
        <w:t xml:space="preserve">Stručne popísať </w:t>
      </w:r>
      <w:r>
        <w:rPr>
          <w:i/>
          <w:highlight w:val="yellow"/>
        </w:rPr>
        <w:t xml:space="preserve">zadanie úlohy </w:t>
      </w:r>
      <w:r w:rsidRPr="00086BA2">
        <w:rPr>
          <w:i/>
          <w:highlight w:val="yellow"/>
        </w:rPr>
        <w:t>postup riešenia a spôsob overenia riešenia</w:t>
      </w:r>
      <w:r w:rsidR="0018198E">
        <w:rPr>
          <w:i/>
          <w:highlight w:val="yellow"/>
        </w:rPr>
        <w:t>, vyjadrenie k funkčnosti obvodu</w:t>
      </w:r>
      <w:r w:rsidRPr="00086BA2">
        <w:rPr>
          <w:i/>
          <w:highlight w:val="yellow"/>
        </w:rPr>
        <w:t xml:space="preserve">. </w:t>
      </w:r>
    </w:p>
    <w:p w:rsidR="00381B1B" w:rsidRPr="00C05A9A" w:rsidRDefault="00381B1B" w:rsidP="00381B1B">
      <w:pPr>
        <w:rPr>
          <w:sz w:val="28"/>
          <w:szCs w:val="28"/>
        </w:rPr>
      </w:pPr>
    </w:p>
    <w:p w:rsidR="00381B1B" w:rsidRPr="00C05A9A" w:rsidRDefault="00381B1B" w:rsidP="00381B1B"/>
    <w:p w:rsidR="00381B1B" w:rsidRPr="00C05A9A" w:rsidRDefault="00381B1B" w:rsidP="00381B1B">
      <w:pPr>
        <w:pBdr>
          <w:bottom w:val="single" w:sz="12" w:space="1" w:color="auto"/>
        </w:pBdr>
        <w:rPr>
          <w:noProof w:val="0"/>
          <w:lang w:eastAsia="en-US"/>
        </w:rPr>
      </w:pPr>
    </w:p>
    <w:p w:rsidR="00381B1B" w:rsidRPr="00C05A9A" w:rsidRDefault="00381B1B" w:rsidP="00381B1B">
      <w:pPr>
        <w:rPr>
          <w:noProof w:val="0"/>
          <w:lang w:eastAsia="en-US"/>
        </w:rPr>
      </w:pP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Na miesto odovzdania sa odovzdáva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</w:t>
      </w:r>
      <w:r w:rsidRPr="003705A9">
        <w:rPr>
          <w:highlight w:val="yellow"/>
        </w:rPr>
        <w:t>okument (</w:t>
      </w:r>
      <w:r>
        <w:rPr>
          <w:highlight w:val="yellow"/>
        </w:rPr>
        <w:t>vo formáte docx alebo pdf</w:t>
      </w:r>
      <w:r w:rsidRPr="003705A9">
        <w:rPr>
          <w:highlight w:val="yellow"/>
        </w:rPr>
        <w:t xml:space="preserve">),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vstupný súbor pre Espresso</w:t>
      </w:r>
      <w:r>
        <w:rPr>
          <w:highlight w:val="yellow"/>
        </w:rPr>
        <w:t xml:space="preserve"> (postačuje napísať v hlavnej dokumentácii)</w:t>
      </w:r>
      <w:r w:rsidRPr="003705A9">
        <w:rPr>
          <w:highlight w:val="yellow"/>
        </w:rPr>
        <w:t>, 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 xml:space="preserve">výstupný súbor z Espressa </w:t>
      </w:r>
      <w:r>
        <w:rPr>
          <w:highlight w:val="yellow"/>
        </w:rPr>
        <w:t>(postačuje napísať v hlavnej dokumentácii),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súbor s obvodom pre overenie riešenia simuláciou.</w:t>
      </w:r>
    </w:p>
    <w:p w:rsidR="00381B1B" w:rsidRPr="003705A9" w:rsidRDefault="00381B1B" w:rsidP="00381B1B">
      <w:pPr>
        <w:rPr>
          <w:b/>
          <w:highlight w:val="yellow"/>
        </w:rPr>
      </w:pPr>
    </w:p>
    <w:p w:rsidR="00381B1B" w:rsidRPr="003705A9" w:rsidRDefault="00381B1B" w:rsidP="00381B1B">
      <w:pPr>
        <w:rPr>
          <w:b/>
          <w:highlight w:val="yellow"/>
        </w:rPr>
      </w:pPr>
      <w:r w:rsidRPr="003705A9">
        <w:rPr>
          <w:b/>
          <w:highlight w:val="yellow"/>
        </w:rPr>
        <w:t xml:space="preserve">Upozornenie  </w:t>
      </w: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 Odovzdaný dokument musí obsahovať </w:t>
      </w:r>
      <w:r w:rsidRPr="003705A9">
        <w:rPr>
          <w:b/>
          <w:highlight w:val="yellow"/>
        </w:rPr>
        <w:t>len</w:t>
      </w:r>
      <w:r w:rsidRPr="003705A9">
        <w:rPr>
          <w:highlight w:val="yellow"/>
        </w:rPr>
        <w:t xml:space="preserve"> nasledovné informácie: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noProof w:val="0"/>
          <w:highlight w:val="yellow"/>
          <w:lang w:eastAsia="en-US"/>
        </w:rPr>
      </w:pPr>
      <w:r w:rsidRPr="003705A9">
        <w:rPr>
          <w:noProof w:val="0"/>
          <w:highlight w:val="yellow"/>
          <w:lang w:eastAsia="en-US"/>
        </w:rPr>
        <w:t>identifikáciu autora riešenia</w:t>
      </w:r>
      <w:r>
        <w:rPr>
          <w:noProof w:val="0"/>
          <w:highlight w:val="yellow"/>
          <w:lang w:eastAsia="en-US"/>
        </w:rPr>
        <w:t>,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nadpis</w:t>
      </w:r>
      <w:r>
        <w:rPr>
          <w:highlight w:val="yellow"/>
        </w:rPr>
        <w:t>,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text zadania</w:t>
      </w:r>
      <w:r>
        <w:rPr>
          <w:highlight w:val="yellow"/>
        </w:rPr>
        <w:t>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zadanú postupnosť,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prechodovú tabuľku a graf typu Mealy alebo Moore,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lastRenderedPageBreak/>
        <w:t>Karnaughove mapy pre budiace funkcie D-PO, Y</w:t>
      </w:r>
      <w:r w:rsidR="00381B1B">
        <w:rPr>
          <w:highlight w:val="yellow"/>
        </w:rPr>
        <w:t>,</w:t>
      </w:r>
    </w:p>
    <w:p w:rsidR="00381B1B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JK-PO</w:t>
      </w:r>
      <w:r w:rsidR="00381B1B">
        <w:rPr>
          <w:highlight w:val="yellow"/>
        </w:rPr>
        <w:t>,</w:t>
      </w:r>
    </w:p>
    <w:p w:rsidR="00A40D86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DNF formu pre budiace funkcie JK-PO a Y,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iCs/>
          <w:highlight w:val="yellow"/>
        </w:rPr>
      </w:pPr>
      <w:r w:rsidRPr="003705A9">
        <w:rPr>
          <w:highlight w:val="yellow"/>
        </w:rPr>
        <w:t xml:space="preserve">celý postup úpravy </w:t>
      </w:r>
      <w:r w:rsidR="00D40093">
        <w:rPr>
          <w:highlight w:val="yellow"/>
        </w:rPr>
        <w:t xml:space="preserve">na Shefferovú funkciu </w:t>
      </w:r>
      <w:r w:rsidRPr="003705A9">
        <w:rPr>
          <w:highlight w:val="yellow"/>
        </w:rPr>
        <w:t xml:space="preserve">s použitím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3705A9">
        <w:rPr>
          <w:iCs/>
          <w:highlight w:val="yellow"/>
        </w:rPr>
        <w:t xml:space="preserve"> (NAND)</w:t>
      </w:r>
      <w:r>
        <w:rPr>
          <w:iCs/>
          <w:highlight w:val="yellow"/>
        </w:rPr>
        <w:t>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highlight w:val="yellow"/>
        </w:rPr>
        <w:t>zhodnotenie.</w:t>
      </w:r>
    </w:p>
    <w:p w:rsidR="00381B1B" w:rsidRDefault="00381B1B"/>
    <w:sectPr w:rsidR="00381B1B" w:rsidSect="00D55DC5">
      <w:headerReference w:type="default" r:id="rId13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B5" w:rsidRDefault="007443B5" w:rsidP="00B50F92">
      <w:r>
        <w:separator/>
      </w:r>
    </w:p>
  </w:endnote>
  <w:endnote w:type="continuationSeparator" w:id="0">
    <w:p w:rsidR="007443B5" w:rsidRDefault="007443B5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B5" w:rsidRDefault="007443B5" w:rsidP="00B50F92">
      <w:r>
        <w:separator/>
      </w:r>
    </w:p>
  </w:footnote>
  <w:footnote w:type="continuationSeparator" w:id="0">
    <w:p w:rsidR="007443B5" w:rsidRDefault="007443B5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8D4" w:rsidRDefault="00F738D4">
    <w:pPr>
      <w:pStyle w:val="Hlavika"/>
    </w:pPr>
    <w:r>
      <w:rPr>
        <w:lang w:val="en-US"/>
      </w:rPr>
      <w:t>Arno</w:t>
    </w:r>
    <w:r>
      <w:t>št Kábel, ID: 12345</w:t>
    </w:r>
  </w:p>
  <w:p w:rsidR="00F738D4" w:rsidRPr="00C05A9A" w:rsidRDefault="00F738D4">
    <w:pPr>
      <w:pStyle w:val="Hlavika"/>
    </w:pPr>
    <w:r>
      <w:t>Pondelok: 14:00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H">
    <w15:presenceInfo w15:providerId="None" w15:userId="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B1B"/>
    <w:rsid w:val="00037B1F"/>
    <w:rsid w:val="000849B2"/>
    <w:rsid w:val="00107DCE"/>
    <w:rsid w:val="0013067D"/>
    <w:rsid w:val="0013168A"/>
    <w:rsid w:val="001679F6"/>
    <w:rsid w:val="0018198E"/>
    <w:rsid w:val="00197F5D"/>
    <w:rsid w:val="001B28E4"/>
    <w:rsid w:val="001C5FC5"/>
    <w:rsid w:val="00204AD5"/>
    <w:rsid w:val="00226F36"/>
    <w:rsid w:val="00227C84"/>
    <w:rsid w:val="00241566"/>
    <w:rsid w:val="0025342B"/>
    <w:rsid w:val="0027467E"/>
    <w:rsid w:val="002B5C6F"/>
    <w:rsid w:val="00305432"/>
    <w:rsid w:val="0031347A"/>
    <w:rsid w:val="00321EBA"/>
    <w:rsid w:val="00343E21"/>
    <w:rsid w:val="003448AA"/>
    <w:rsid w:val="00356251"/>
    <w:rsid w:val="00381B1B"/>
    <w:rsid w:val="00392788"/>
    <w:rsid w:val="003D0C5E"/>
    <w:rsid w:val="004000AA"/>
    <w:rsid w:val="00427A23"/>
    <w:rsid w:val="0049778C"/>
    <w:rsid w:val="004A23F8"/>
    <w:rsid w:val="004A53BA"/>
    <w:rsid w:val="004B389F"/>
    <w:rsid w:val="00504F7D"/>
    <w:rsid w:val="00516022"/>
    <w:rsid w:val="005329C8"/>
    <w:rsid w:val="00536932"/>
    <w:rsid w:val="00554082"/>
    <w:rsid w:val="005A1B97"/>
    <w:rsid w:val="005B0D3E"/>
    <w:rsid w:val="00630F31"/>
    <w:rsid w:val="00691530"/>
    <w:rsid w:val="006F7DBE"/>
    <w:rsid w:val="007338DF"/>
    <w:rsid w:val="00737DFE"/>
    <w:rsid w:val="007443B5"/>
    <w:rsid w:val="00761687"/>
    <w:rsid w:val="00785ADF"/>
    <w:rsid w:val="007F03D1"/>
    <w:rsid w:val="007F4621"/>
    <w:rsid w:val="00801EEA"/>
    <w:rsid w:val="008C2F75"/>
    <w:rsid w:val="008C7068"/>
    <w:rsid w:val="008E0B44"/>
    <w:rsid w:val="00911825"/>
    <w:rsid w:val="00930DA9"/>
    <w:rsid w:val="00940F8B"/>
    <w:rsid w:val="00942BB7"/>
    <w:rsid w:val="00A000B9"/>
    <w:rsid w:val="00A00990"/>
    <w:rsid w:val="00A043ED"/>
    <w:rsid w:val="00A0751F"/>
    <w:rsid w:val="00A361A4"/>
    <w:rsid w:val="00A40D86"/>
    <w:rsid w:val="00A96292"/>
    <w:rsid w:val="00B13077"/>
    <w:rsid w:val="00B50F92"/>
    <w:rsid w:val="00BB5584"/>
    <w:rsid w:val="00C23810"/>
    <w:rsid w:val="00C44218"/>
    <w:rsid w:val="00CC79F0"/>
    <w:rsid w:val="00D1655A"/>
    <w:rsid w:val="00D40093"/>
    <w:rsid w:val="00D55DC5"/>
    <w:rsid w:val="00D76AF6"/>
    <w:rsid w:val="00DA7AE4"/>
    <w:rsid w:val="00DD11D4"/>
    <w:rsid w:val="00EC5A66"/>
    <w:rsid w:val="00EE6B24"/>
    <w:rsid w:val="00EF3734"/>
    <w:rsid w:val="00F738D4"/>
    <w:rsid w:val="00F858E5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5:docId w15:val="{D62363D0-A4E4-4982-8173-B7F9340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1993</Words>
  <Characters>11361</Characters>
  <Application>Microsoft Office Word</Application>
  <DocSecurity>0</DocSecurity>
  <Lines>94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Zadanie3;JHudec</dc:creator>
  <cp:lastModifiedBy>JH</cp:lastModifiedBy>
  <cp:revision>48</cp:revision>
  <cp:lastPrinted>2022-10-18T08:53:00Z</cp:lastPrinted>
  <dcterms:created xsi:type="dcterms:W3CDTF">2015-10-12T15:03:00Z</dcterms:created>
  <dcterms:modified xsi:type="dcterms:W3CDTF">2022-10-18T08:53:00Z</dcterms:modified>
</cp:coreProperties>
</file>